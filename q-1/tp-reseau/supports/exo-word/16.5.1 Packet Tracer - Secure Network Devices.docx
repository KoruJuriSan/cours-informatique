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1AD5D6" w14:textId="7A006593" w:rsidR="000D21FE" w:rsidRDefault="00756850" w:rsidP="00D83196">
      <w:pPr>
        <w:pStyle w:val="Title"/>
        <w:spacing w:line="360" w:lineRule="auto"/>
        <w:rPr>
          <w:ins w:id="0" w:author="Rasha Ismail" w:date="2020-06-01T20:44:00Z"/>
          <w:rStyle w:val="LabTitleInstVersred"/>
        </w:rPr>
      </w:pPr>
      <w:proofErr w:type="spellStart"/>
      <w:r>
        <w:t>Packet</w:t>
      </w:r>
      <w:proofErr w:type="spellEnd"/>
      <w:r>
        <w:t xml:space="preserve"> Tracer - Sécurisation des périphériques réseau</w:t>
      </w:r>
      <w:r w:rsidR="00B877ED">
        <w:rPr>
          <w:rStyle w:val="LabTitleInstVersred"/>
        </w:rPr>
        <w:t xml:space="preserve"> </w:t>
      </w:r>
    </w:p>
    <w:p w14:paraId="6D58DE03" w14:textId="77777777" w:rsidR="002003FA" w:rsidRDefault="00B45F4C" w:rsidP="00D83196">
      <w:pPr>
        <w:pStyle w:val="Heading1"/>
        <w:spacing w:line="360" w:lineRule="auto"/>
      </w:pPr>
      <w:r>
        <w:t>Table d'adressage</w:t>
      </w:r>
    </w:p>
    <w:tbl>
      <w:tblPr>
        <w:tblStyle w:val="TableGrid"/>
        <w:tblW w:w="0" w:type="auto"/>
        <w:tblInd w:w="360" w:type="dxa"/>
        <w:tblLook w:val="04A0" w:firstRow="1" w:lastRow="0" w:firstColumn="1" w:lastColumn="0" w:noHBand="0" w:noVBand="1"/>
        <w:tblDescription w:val="Ce tableau présente l'adressage de périphérique, l'interface, l'adresse IP/masque et la passerelle par défaut. Ce tableau contient des cellules marquées comme «vides» où vous pouvez enregistrer l'adresse IP/préfixe et la passerelle par défaut pour les ordinateurs."/>
      </w:tblPr>
      <w:tblGrid>
        <w:gridCol w:w="1439"/>
        <w:gridCol w:w="1424"/>
        <w:gridCol w:w="2478"/>
        <w:gridCol w:w="2219"/>
        <w:gridCol w:w="2376"/>
      </w:tblGrid>
      <w:tr w:rsidR="00B45F4C" w14:paraId="404A1D01" w14:textId="77777777" w:rsidTr="00B26C73">
        <w:tc>
          <w:tcPr>
            <w:tcW w:w="1434" w:type="dxa"/>
            <w:tcBorders>
              <w:bottom w:val="single" w:sz="4" w:space="0" w:color="auto"/>
            </w:tcBorders>
            <w:shd w:val="clear" w:color="auto" w:fill="DBE5F1" w:themeFill="accent1" w:themeFillTint="33"/>
          </w:tcPr>
          <w:p w14:paraId="054A0451" w14:textId="77777777" w:rsidR="00B45F4C" w:rsidRPr="00B45F4C" w:rsidRDefault="00B45F4C" w:rsidP="00D83196">
            <w:pPr>
              <w:pStyle w:val="TableHeading"/>
              <w:spacing w:line="360" w:lineRule="auto"/>
            </w:pPr>
            <w:r>
              <w:t>Périphérique</w:t>
            </w:r>
          </w:p>
        </w:tc>
        <w:tc>
          <w:tcPr>
            <w:tcW w:w="1440" w:type="dxa"/>
            <w:shd w:val="clear" w:color="auto" w:fill="DBE5F1" w:themeFill="accent1" w:themeFillTint="33"/>
          </w:tcPr>
          <w:p w14:paraId="03944835" w14:textId="77777777" w:rsidR="00B45F4C" w:rsidRPr="00B45F4C" w:rsidRDefault="00B45F4C" w:rsidP="00D83196">
            <w:pPr>
              <w:pStyle w:val="TableHeading"/>
              <w:spacing w:line="360" w:lineRule="auto"/>
            </w:pPr>
            <w:r>
              <w:t>Interface</w:t>
            </w:r>
          </w:p>
        </w:tc>
        <w:tc>
          <w:tcPr>
            <w:tcW w:w="2520" w:type="dxa"/>
            <w:shd w:val="clear" w:color="auto" w:fill="DBE5F1" w:themeFill="accent1" w:themeFillTint="33"/>
          </w:tcPr>
          <w:p w14:paraId="6AA2D63E" w14:textId="77777777" w:rsidR="00B45F4C" w:rsidRPr="00B45F4C" w:rsidRDefault="00B45F4C" w:rsidP="00D83196">
            <w:pPr>
              <w:pStyle w:val="TableHeading"/>
              <w:spacing w:line="360" w:lineRule="auto"/>
            </w:pPr>
            <w:r>
              <w:t>Adresse</w:t>
            </w:r>
          </w:p>
        </w:tc>
        <w:tc>
          <w:tcPr>
            <w:tcW w:w="2250" w:type="dxa"/>
            <w:shd w:val="clear" w:color="auto" w:fill="DBE5F1" w:themeFill="accent1" w:themeFillTint="33"/>
          </w:tcPr>
          <w:p w14:paraId="0402032F" w14:textId="77777777" w:rsidR="00B45F4C" w:rsidRPr="00B45F4C" w:rsidRDefault="00B45F4C" w:rsidP="00D83196">
            <w:pPr>
              <w:pStyle w:val="TableHeading"/>
              <w:spacing w:line="360" w:lineRule="auto"/>
            </w:pPr>
            <w:r>
              <w:t>Masque</w:t>
            </w:r>
          </w:p>
        </w:tc>
        <w:tc>
          <w:tcPr>
            <w:tcW w:w="2426" w:type="dxa"/>
            <w:shd w:val="clear" w:color="auto" w:fill="DBE5F1" w:themeFill="accent1" w:themeFillTint="33"/>
          </w:tcPr>
          <w:p w14:paraId="5C40E2D0" w14:textId="77777777" w:rsidR="00B45F4C" w:rsidRPr="00B45F4C" w:rsidRDefault="00B45F4C" w:rsidP="00D83196">
            <w:pPr>
              <w:pStyle w:val="TableHeading"/>
              <w:spacing w:line="360" w:lineRule="auto"/>
            </w:pPr>
            <w:r>
              <w:t>Passerelle</w:t>
            </w:r>
          </w:p>
        </w:tc>
      </w:tr>
      <w:tr w:rsidR="00B45F4C" w14:paraId="31CB1491" w14:textId="77777777" w:rsidTr="00B26C73">
        <w:tc>
          <w:tcPr>
            <w:tcW w:w="1434" w:type="dxa"/>
            <w:tcBorders>
              <w:bottom w:val="nil"/>
            </w:tcBorders>
          </w:tcPr>
          <w:p w14:paraId="7647883A" w14:textId="77777777" w:rsidR="00B45F4C" w:rsidRDefault="00B45F4C" w:rsidP="00D83196">
            <w:pPr>
              <w:pStyle w:val="TableText"/>
              <w:spacing w:line="360" w:lineRule="auto"/>
            </w:pPr>
            <w:r>
              <w:t>RTR-A</w:t>
            </w:r>
          </w:p>
        </w:tc>
        <w:tc>
          <w:tcPr>
            <w:tcW w:w="1440" w:type="dxa"/>
          </w:tcPr>
          <w:p w14:paraId="3142033F" w14:textId="77777777" w:rsidR="00B45F4C" w:rsidRDefault="00B45F4C" w:rsidP="00D83196">
            <w:pPr>
              <w:pStyle w:val="TableText"/>
              <w:spacing w:line="360" w:lineRule="auto"/>
            </w:pPr>
            <w:r>
              <w:t>G0/0/0</w:t>
            </w:r>
          </w:p>
        </w:tc>
        <w:tc>
          <w:tcPr>
            <w:tcW w:w="2520" w:type="dxa"/>
          </w:tcPr>
          <w:p w14:paraId="4C834A33" w14:textId="77777777" w:rsidR="00B45F4C" w:rsidRDefault="00B45F4C" w:rsidP="00D83196">
            <w:pPr>
              <w:pStyle w:val="TableText"/>
              <w:spacing w:line="360" w:lineRule="auto"/>
            </w:pPr>
            <w:r>
              <w:t>192.168.1.1</w:t>
            </w:r>
          </w:p>
        </w:tc>
        <w:tc>
          <w:tcPr>
            <w:tcW w:w="2250" w:type="dxa"/>
          </w:tcPr>
          <w:p w14:paraId="63C256D9" w14:textId="77777777" w:rsidR="00B45F4C" w:rsidRDefault="00B45F4C" w:rsidP="00D83196">
            <w:pPr>
              <w:pStyle w:val="TableText"/>
              <w:spacing w:line="360" w:lineRule="auto"/>
            </w:pPr>
            <w:r>
              <w:t>255.255.255.0</w:t>
            </w:r>
          </w:p>
        </w:tc>
        <w:tc>
          <w:tcPr>
            <w:tcW w:w="2426" w:type="dxa"/>
          </w:tcPr>
          <w:p w14:paraId="318AB83F" w14:textId="77777777" w:rsidR="00B45F4C" w:rsidRDefault="00B45F4C" w:rsidP="00D83196">
            <w:pPr>
              <w:pStyle w:val="TableText"/>
              <w:spacing w:line="360" w:lineRule="auto"/>
            </w:pPr>
            <w:r>
              <w:t>N/A</w:t>
            </w:r>
          </w:p>
        </w:tc>
      </w:tr>
      <w:tr w:rsidR="00B45F4C" w14:paraId="7930AF37" w14:textId="77777777" w:rsidTr="00B26C73">
        <w:tc>
          <w:tcPr>
            <w:tcW w:w="1434" w:type="dxa"/>
            <w:tcBorders>
              <w:top w:val="nil"/>
            </w:tcBorders>
          </w:tcPr>
          <w:p w14:paraId="56E0C3AF" w14:textId="79B7A573" w:rsidR="00B45F4C" w:rsidRDefault="005F1441" w:rsidP="00D83196">
            <w:pPr>
              <w:pStyle w:val="ConfigWindow"/>
              <w:spacing w:line="360" w:lineRule="auto"/>
            </w:pPr>
            <w:r>
              <w:t>RTR-A</w:t>
            </w:r>
          </w:p>
        </w:tc>
        <w:tc>
          <w:tcPr>
            <w:tcW w:w="1440" w:type="dxa"/>
          </w:tcPr>
          <w:p w14:paraId="07BFF595" w14:textId="77777777" w:rsidR="00B45F4C" w:rsidRDefault="00B45F4C" w:rsidP="00D83196">
            <w:pPr>
              <w:pStyle w:val="TableText"/>
              <w:spacing w:line="360" w:lineRule="auto"/>
            </w:pPr>
            <w:r>
              <w:t>G0/0/1</w:t>
            </w:r>
          </w:p>
        </w:tc>
        <w:tc>
          <w:tcPr>
            <w:tcW w:w="2520" w:type="dxa"/>
          </w:tcPr>
          <w:p w14:paraId="6A3D02E8" w14:textId="77777777" w:rsidR="00B45F4C" w:rsidRDefault="00B45F4C" w:rsidP="00D83196">
            <w:pPr>
              <w:pStyle w:val="TableText"/>
              <w:spacing w:line="360" w:lineRule="auto"/>
            </w:pPr>
            <w:r>
              <w:t>192.168.2.1</w:t>
            </w:r>
          </w:p>
        </w:tc>
        <w:tc>
          <w:tcPr>
            <w:tcW w:w="2250" w:type="dxa"/>
          </w:tcPr>
          <w:p w14:paraId="41A57DCF" w14:textId="77777777" w:rsidR="00B45F4C" w:rsidRDefault="00B45F4C" w:rsidP="00D83196">
            <w:pPr>
              <w:pStyle w:val="TableText"/>
              <w:spacing w:line="360" w:lineRule="auto"/>
            </w:pPr>
            <w:r>
              <w:t>255.255.255.0</w:t>
            </w:r>
          </w:p>
        </w:tc>
        <w:tc>
          <w:tcPr>
            <w:tcW w:w="2426" w:type="dxa"/>
          </w:tcPr>
          <w:p w14:paraId="04D84DE3" w14:textId="77777777" w:rsidR="00B45F4C" w:rsidRDefault="00B45F4C" w:rsidP="00D83196">
            <w:pPr>
              <w:pStyle w:val="TableText"/>
              <w:spacing w:line="360" w:lineRule="auto"/>
            </w:pPr>
            <w:r>
              <w:t>N/A</w:t>
            </w:r>
          </w:p>
        </w:tc>
      </w:tr>
      <w:tr w:rsidR="00B45F4C" w14:paraId="0250B39A" w14:textId="77777777" w:rsidTr="00B45F4C">
        <w:tc>
          <w:tcPr>
            <w:tcW w:w="1434" w:type="dxa"/>
          </w:tcPr>
          <w:p w14:paraId="5BBEC232" w14:textId="77777777" w:rsidR="00B45F4C" w:rsidRDefault="00B45F4C" w:rsidP="00D83196">
            <w:pPr>
              <w:pStyle w:val="TableText"/>
              <w:spacing w:line="360" w:lineRule="auto"/>
            </w:pPr>
            <w:r>
              <w:t>SW-1</w:t>
            </w:r>
          </w:p>
        </w:tc>
        <w:tc>
          <w:tcPr>
            <w:tcW w:w="1440" w:type="dxa"/>
          </w:tcPr>
          <w:p w14:paraId="402CE3B0" w14:textId="77777777" w:rsidR="00B45F4C" w:rsidRDefault="00B45F4C" w:rsidP="00D83196">
            <w:pPr>
              <w:pStyle w:val="TableText"/>
              <w:spacing w:line="360" w:lineRule="auto"/>
            </w:pPr>
            <w:r>
              <w:t>Interface SVI</w:t>
            </w:r>
          </w:p>
        </w:tc>
        <w:tc>
          <w:tcPr>
            <w:tcW w:w="2520" w:type="dxa"/>
          </w:tcPr>
          <w:p w14:paraId="1527A384" w14:textId="77777777" w:rsidR="00B45F4C" w:rsidRDefault="00B45F4C" w:rsidP="00D83196">
            <w:pPr>
              <w:pStyle w:val="TableText"/>
              <w:spacing w:line="360" w:lineRule="auto"/>
            </w:pPr>
            <w:r>
              <w:t>192.168.1.254</w:t>
            </w:r>
          </w:p>
        </w:tc>
        <w:tc>
          <w:tcPr>
            <w:tcW w:w="2250" w:type="dxa"/>
          </w:tcPr>
          <w:p w14:paraId="2CB8CADB" w14:textId="77777777" w:rsidR="00B45F4C" w:rsidRDefault="00B45F4C" w:rsidP="00D83196">
            <w:pPr>
              <w:pStyle w:val="TableText"/>
              <w:spacing w:line="360" w:lineRule="auto"/>
            </w:pPr>
            <w:r>
              <w:t>255.255.255.0</w:t>
            </w:r>
          </w:p>
        </w:tc>
        <w:tc>
          <w:tcPr>
            <w:tcW w:w="2426" w:type="dxa"/>
          </w:tcPr>
          <w:p w14:paraId="484B0D79" w14:textId="3784A1A8" w:rsidR="00B45F4C" w:rsidRPr="00B45F4C" w:rsidRDefault="00B45F4C" w:rsidP="00D83196">
            <w:pPr>
              <w:pStyle w:val="TableText"/>
              <w:spacing w:line="360" w:lineRule="auto"/>
              <w:rPr>
                <w:rStyle w:val="AnswerGray"/>
              </w:rPr>
            </w:pPr>
          </w:p>
        </w:tc>
      </w:tr>
      <w:tr w:rsidR="00B45F4C" w14:paraId="39CE9BF2" w14:textId="77777777" w:rsidTr="00B45F4C">
        <w:tc>
          <w:tcPr>
            <w:tcW w:w="1434" w:type="dxa"/>
          </w:tcPr>
          <w:p w14:paraId="6D06C9D9" w14:textId="77777777" w:rsidR="00B45F4C" w:rsidRDefault="00B45F4C" w:rsidP="00D83196">
            <w:pPr>
              <w:pStyle w:val="TableText"/>
              <w:spacing w:line="360" w:lineRule="auto"/>
            </w:pPr>
            <w:r>
              <w:t>PC</w:t>
            </w:r>
          </w:p>
        </w:tc>
        <w:tc>
          <w:tcPr>
            <w:tcW w:w="1440" w:type="dxa"/>
          </w:tcPr>
          <w:p w14:paraId="387A7ECC" w14:textId="77777777" w:rsidR="00B45F4C" w:rsidRDefault="00B45F4C" w:rsidP="00D83196">
            <w:pPr>
              <w:pStyle w:val="TableText"/>
              <w:spacing w:line="360" w:lineRule="auto"/>
            </w:pPr>
            <w:r>
              <w:t>Carte réseau</w:t>
            </w:r>
          </w:p>
        </w:tc>
        <w:tc>
          <w:tcPr>
            <w:tcW w:w="2520" w:type="dxa"/>
          </w:tcPr>
          <w:p w14:paraId="4E5F3758" w14:textId="77777777" w:rsidR="00B45F4C" w:rsidRDefault="00B45F4C" w:rsidP="00D83196">
            <w:pPr>
              <w:pStyle w:val="TableText"/>
              <w:spacing w:line="360" w:lineRule="auto"/>
            </w:pPr>
            <w:r>
              <w:t>192.168.1.2</w:t>
            </w:r>
          </w:p>
        </w:tc>
        <w:tc>
          <w:tcPr>
            <w:tcW w:w="2250" w:type="dxa"/>
          </w:tcPr>
          <w:p w14:paraId="35DAFFA3" w14:textId="77777777" w:rsidR="00B45F4C" w:rsidRDefault="00B45F4C" w:rsidP="00D83196">
            <w:pPr>
              <w:pStyle w:val="TableText"/>
              <w:spacing w:line="360" w:lineRule="auto"/>
            </w:pPr>
            <w:r>
              <w:t>255.255.255.0</w:t>
            </w:r>
          </w:p>
        </w:tc>
        <w:tc>
          <w:tcPr>
            <w:tcW w:w="2426" w:type="dxa"/>
          </w:tcPr>
          <w:p w14:paraId="2D8DF3CC" w14:textId="36034BED" w:rsidR="00B45F4C" w:rsidRPr="00B45F4C" w:rsidRDefault="00B45F4C" w:rsidP="00D83196">
            <w:pPr>
              <w:pStyle w:val="TableText"/>
              <w:spacing w:line="360" w:lineRule="auto"/>
              <w:rPr>
                <w:rStyle w:val="AnswerGray"/>
              </w:rPr>
            </w:pPr>
          </w:p>
        </w:tc>
      </w:tr>
      <w:tr w:rsidR="00B45F4C" w14:paraId="44C4828F" w14:textId="77777777" w:rsidTr="00B45F4C">
        <w:tc>
          <w:tcPr>
            <w:tcW w:w="1434" w:type="dxa"/>
          </w:tcPr>
          <w:p w14:paraId="46416DA7" w14:textId="77777777" w:rsidR="00B45F4C" w:rsidRDefault="00B45F4C" w:rsidP="00D83196">
            <w:pPr>
              <w:pStyle w:val="TableText"/>
              <w:spacing w:line="360" w:lineRule="auto"/>
            </w:pPr>
            <w:r>
              <w:t>Ordinateur portable</w:t>
            </w:r>
          </w:p>
        </w:tc>
        <w:tc>
          <w:tcPr>
            <w:tcW w:w="1440" w:type="dxa"/>
          </w:tcPr>
          <w:p w14:paraId="5718783B" w14:textId="77777777" w:rsidR="00B45F4C" w:rsidRDefault="00B45F4C" w:rsidP="00D83196">
            <w:pPr>
              <w:pStyle w:val="TableText"/>
              <w:spacing w:line="360" w:lineRule="auto"/>
            </w:pPr>
            <w:r>
              <w:t>Carte réseau</w:t>
            </w:r>
          </w:p>
        </w:tc>
        <w:tc>
          <w:tcPr>
            <w:tcW w:w="2520" w:type="dxa"/>
          </w:tcPr>
          <w:p w14:paraId="60C96418" w14:textId="77777777" w:rsidR="00B45F4C" w:rsidRDefault="00B45F4C" w:rsidP="00D83196">
            <w:pPr>
              <w:pStyle w:val="TableText"/>
              <w:spacing w:line="360" w:lineRule="auto"/>
            </w:pPr>
            <w:r>
              <w:t>192.168.1.10</w:t>
            </w:r>
          </w:p>
        </w:tc>
        <w:tc>
          <w:tcPr>
            <w:tcW w:w="2250" w:type="dxa"/>
          </w:tcPr>
          <w:p w14:paraId="2911E5CE" w14:textId="77777777" w:rsidR="00B45F4C" w:rsidRDefault="00B45F4C" w:rsidP="00D83196">
            <w:pPr>
              <w:pStyle w:val="TableText"/>
              <w:spacing w:line="360" w:lineRule="auto"/>
            </w:pPr>
            <w:r>
              <w:t>255.255.255.0</w:t>
            </w:r>
          </w:p>
        </w:tc>
        <w:tc>
          <w:tcPr>
            <w:tcW w:w="2426" w:type="dxa"/>
          </w:tcPr>
          <w:p w14:paraId="2EA9D7B2" w14:textId="15DC0D9F" w:rsidR="00B45F4C" w:rsidRPr="00B45F4C" w:rsidRDefault="00B45F4C" w:rsidP="00D83196">
            <w:pPr>
              <w:pStyle w:val="TableText"/>
              <w:spacing w:line="360" w:lineRule="auto"/>
              <w:rPr>
                <w:rStyle w:val="AnswerGray"/>
              </w:rPr>
            </w:pPr>
          </w:p>
        </w:tc>
      </w:tr>
      <w:tr w:rsidR="00B45F4C" w14:paraId="49CA9E0D" w14:textId="77777777" w:rsidTr="00B45F4C">
        <w:tc>
          <w:tcPr>
            <w:tcW w:w="1434" w:type="dxa"/>
          </w:tcPr>
          <w:p w14:paraId="41D178F2" w14:textId="77777777" w:rsidR="00B45F4C" w:rsidRDefault="00B45F4C" w:rsidP="00D83196">
            <w:pPr>
              <w:pStyle w:val="TableText"/>
              <w:spacing w:line="360" w:lineRule="auto"/>
            </w:pPr>
            <w:r>
              <w:t>Ordinateur distant</w:t>
            </w:r>
          </w:p>
        </w:tc>
        <w:tc>
          <w:tcPr>
            <w:tcW w:w="1440" w:type="dxa"/>
          </w:tcPr>
          <w:p w14:paraId="1C19C351" w14:textId="77777777" w:rsidR="00B45F4C" w:rsidRDefault="00B45F4C" w:rsidP="00D83196">
            <w:pPr>
              <w:pStyle w:val="TableText"/>
              <w:spacing w:line="360" w:lineRule="auto"/>
            </w:pPr>
            <w:r>
              <w:t>Carte réseau</w:t>
            </w:r>
          </w:p>
        </w:tc>
        <w:tc>
          <w:tcPr>
            <w:tcW w:w="2520" w:type="dxa"/>
          </w:tcPr>
          <w:p w14:paraId="2366C761" w14:textId="77777777" w:rsidR="00B45F4C" w:rsidRDefault="00B45F4C" w:rsidP="00D83196">
            <w:pPr>
              <w:pStyle w:val="TableText"/>
              <w:spacing w:line="360" w:lineRule="auto"/>
            </w:pPr>
            <w:r>
              <w:t>192.168.2.10</w:t>
            </w:r>
          </w:p>
        </w:tc>
        <w:tc>
          <w:tcPr>
            <w:tcW w:w="2250" w:type="dxa"/>
          </w:tcPr>
          <w:p w14:paraId="38FB9C9F" w14:textId="77777777" w:rsidR="00B45F4C" w:rsidRDefault="00B45F4C" w:rsidP="00D83196">
            <w:pPr>
              <w:pStyle w:val="TableText"/>
              <w:spacing w:line="360" w:lineRule="auto"/>
            </w:pPr>
            <w:r>
              <w:t>255.255.255.0</w:t>
            </w:r>
          </w:p>
        </w:tc>
        <w:tc>
          <w:tcPr>
            <w:tcW w:w="2426" w:type="dxa"/>
          </w:tcPr>
          <w:p w14:paraId="27B44512" w14:textId="513FC100" w:rsidR="00B45F4C" w:rsidRPr="00B45F4C" w:rsidRDefault="00B45F4C" w:rsidP="00D83196">
            <w:pPr>
              <w:pStyle w:val="TableText"/>
              <w:spacing w:line="360" w:lineRule="auto"/>
              <w:rPr>
                <w:rStyle w:val="AnswerGray"/>
              </w:rPr>
            </w:pPr>
          </w:p>
        </w:tc>
      </w:tr>
    </w:tbl>
    <w:p w14:paraId="0CF3740E" w14:textId="77777777" w:rsidR="002003FA" w:rsidRDefault="002003FA" w:rsidP="00D83196">
      <w:pPr>
        <w:pStyle w:val="Heading1"/>
        <w:spacing w:line="360" w:lineRule="auto"/>
      </w:pPr>
      <w:r>
        <w:t>Exigences</w:t>
      </w:r>
    </w:p>
    <w:p w14:paraId="72B7E877" w14:textId="77777777" w:rsidR="000E40C7" w:rsidRDefault="002F0B74" w:rsidP="00D83196">
      <w:pPr>
        <w:pStyle w:val="BodyTextL25"/>
        <w:spacing w:line="360" w:lineRule="auto"/>
      </w:pPr>
      <w:r>
        <w:rPr>
          <w:b/>
        </w:rPr>
        <w:t>Remarque</w:t>
      </w:r>
      <w:r w:rsidR="000E40C7" w:rsidRPr="00B26C73">
        <w:t>: Pour que cette activité soit brève et facile à gérer, certains paramètres de configuration de sécurité n'ont pas été définis. Dans d'autres cas, les meilleures pratiques en matière de sécurité n'ont pas été suivies.</w:t>
      </w:r>
    </w:p>
    <w:p w14:paraId="7A9611E4" w14:textId="51142C46" w:rsidR="002003FA" w:rsidRPr="002003FA" w:rsidRDefault="002003FA" w:rsidP="00D83196">
      <w:pPr>
        <w:pStyle w:val="BodyTextL25"/>
        <w:spacing w:line="360" w:lineRule="auto"/>
      </w:pPr>
      <w:r>
        <w:t>Dans cette activité, vous configurerez un routeur et un commutateur selon la liste d'exigences.</w:t>
      </w:r>
    </w:p>
    <w:p w14:paraId="6A395841" w14:textId="77777777" w:rsidR="00B45F4C" w:rsidRDefault="00940634" w:rsidP="00D83196">
      <w:pPr>
        <w:pStyle w:val="Heading1"/>
        <w:spacing w:line="360" w:lineRule="auto"/>
      </w:pPr>
      <w:r>
        <w:t>Instructions</w:t>
      </w:r>
    </w:p>
    <w:p w14:paraId="34FB9C57" w14:textId="77777777" w:rsidR="00EB044C" w:rsidRDefault="00EB044C" w:rsidP="00D83196">
      <w:pPr>
        <w:pStyle w:val="Heading3"/>
        <w:spacing w:line="360" w:lineRule="auto"/>
      </w:pPr>
      <w:r>
        <w:t>Documentez la configuration de réseau</w:t>
      </w:r>
    </w:p>
    <w:p w14:paraId="33A99092" w14:textId="77777777" w:rsidR="000E40C7" w:rsidRDefault="00B45F4C" w:rsidP="00D83196">
      <w:pPr>
        <w:pStyle w:val="BodyTextL25"/>
        <w:spacing w:line="360" w:lineRule="auto"/>
      </w:pPr>
      <w:r>
        <w:t>Complétez la table d'adressage avec les informations nécessaires.</w:t>
      </w:r>
    </w:p>
    <w:p w14:paraId="0B1BF826" w14:textId="77777777" w:rsidR="002003FA" w:rsidRDefault="002003FA" w:rsidP="00D83196">
      <w:pPr>
        <w:pStyle w:val="Heading3"/>
        <w:spacing w:before="120" w:line="360" w:lineRule="auto"/>
      </w:pPr>
      <w:r>
        <w:t>Configuration requise du routeur:</w:t>
      </w:r>
    </w:p>
    <w:p w14:paraId="4B0B8BBE" w14:textId="77777777" w:rsidR="002003FA" w:rsidRDefault="002003FA" w:rsidP="00D83196">
      <w:pPr>
        <w:pStyle w:val="Bulletlevel1"/>
        <w:spacing w:line="360" w:lineRule="auto"/>
      </w:pPr>
      <w:r>
        <w:t>Empêchez l'IOS de tenter à résoudre des commandes mal tapées sur les noms de domaine.</w:t>
      </w:r>
    </w:p>
    <w:p w14:paraId="14FCCBDF" w14:textId="77777777" w:rsidR="002003FA" w:rsidRDefault="002003FA" w:rsidP="00D83196">
      <w:pPr>
        <w:pStyle w:val="Bulletlevel1"/>
        <w:spacing w:line="360" w:lineRule="auto"/>
      </w:pPr>
      <w:r>
        <w:t>Les noms d'hôte correspondant aux valeurs de la table d'adressage.</w:t>
      </w:r>
    </w:p>
    <w:p w14:paraId="4125E74E" w14:textId="7262F7E6" w:rsidR="002F0B74" w:rsidRDefault="000E40C7" w:rsidP="00D83196">
      <w:pPr>
        <w:pStyle w:val="Bulletlevel1"/>
        <w:spacing w:line="360" w:lineRule="auto"/>
      </w:pPr>
      <w:r>
        <w:t>Les mots de passe nouvellement créés requis au moins 10 caractères de longueur.</w:t>
      </w:r>
      <w:bookmarkStart w:id="1" w:name="_GoBack"/>
      <w:bookmarkEnd w:id="1"/>
    </w:p>
    <w:p w14:paraId="66276523" w14:textId="77777777" w:rsidR="002003FA" w:rsidRDefault="008A2DCA" w:rsidP="00D83196">
      <w:pPr>
        <w:pStyle w:val="Bulletlevel1"/>
        <w:spacing w:line="360" w:lineRule="auto"/>
      </w:pPr>
      <w:r>
        <w:t xml:space="preserve">Un mot de passe fort à dix caractères pour la ligne de console. Utilisez </w:t>
      </w:r>
      <w:r w:rsidR="000E40C7" w:rsidRPr="000E40C7">
        <w:rPr>
          <w:b/>
        </w:rPr>
        <w:t>@Cons1234!</w:t>
      </w:r>
    </w:p>
    <w:p w14:paraId="105FECB3" w14:textId="77777777" w:rsidR="0036454D" w:rsidRDefault="00FB748B" w:rsidP="00D83196">
      <w:pPr>
        <w:pStyle w:val="Bulletlevel1"/>
        <w:spacing w:line="360" w:lineRule="auto"/>
      </w:pPr>
      <w:r>
        <w:lastRenderedPageBreak/>
        <w:t>Assurez-vous que les sessions console et VTY se ferment après exactement 7 minutes .</w:t>
      </w:r>
    </w:p>
    <w:p w14:paraId="4B08419B" w14:textId="283447D3" w:rsidR="002003FA" w:rsidRDefault="008A2DCA" w:rsidP="00D83196">
      <w:pPr>
        <w:pStyle w:val="Bulletlevel1"/>
        <w:spacing w:line="360" w:lineRule="auto"/>
      </w:pPr>
      <w:r>
        <w:t>Un mot de passe de dix caractères fort et chiffré pour le mode d’exécution privilégié. Pour cette activité, il est permis d'utiliser le même mot de passe que la ligne de console.</w:t>
      </w:r>
    </w:p>
    <w:p w14:paraId="16C9A217" w14:textId="77777777" w:rsidR="002003FA" w:rsidRDefault="008A2DCA" w:rsidP="00D83196">
      <w:pPr>
        <w:pStyle w:val="Bulletlevel1"/>
        <w:spacing w:line="360" w:lineRule="auto"/>
      </w:pPr>
      <w:r>
        <w:t>Une bannière MOTD qui met en garde contre l'accès aux périphériques non autorisés.</w:t>
      </w:r>
    </w:p>
    <w:p w14:paraId="505C0A78" w14:textId="77777777" w:rsidR="002003FA" w:rsidRDefault="008A2DCA" w:rsidP="00D83196">
      <w:pPr>
        <w:pStyle w:val="Bulletlevel1"/>
        <w:spacing w:line="360" w:lineRule="auto"/>
      </w:pPr>
      <w:r>
        <w:t>Le cryptage de tous les mots de passe.</w:t>
      </w:r>
    </w:p>
    <w:p w14:paraId="760A8DAF" w14:textId="77777777" w:rsidR="008F0ADF" w:rsidRDefault="000E40C7" w:rsidP="00D83196">
      <w:pPr>
        <w:pStyle w:val="Bulletlevel1"/>
        <w:spacing w:line="360" w:lineRule="auto"/>
      </w:pPr>
      <w:r>
        <w:t xml:space="preserve">Un nom d'utilisateur de </w:t>
      </w:r>
      <w:r w:rsidR="008F0ADF" w:rsidRPr="000E40C7">
        <w:rPr>
          <w:b/>
        </w:rPr>
        <w:t>NetAdmin</w:t>
      </w:r>
      <w:r>
        <w:t xml:space="preserve"> avec un mot de passe chiffré </w:t>
      </w:r>
      <w:r>
        <w:rPr>
          <w:b/>
        </w:rPr>
        <w:t>LogAdmin!9</w:t>
      </w:r>
      <w:r>
        <w:t>.</w:t>
      </w:r>
    </w:p>
    <w:p w14:paraId="0DEA6897" w14:textId="77777777" w:rsidR="00D5533F" w:rsidRDefault="00C87D87" w:rsidP="00D83196">
      <w:pPr>
        <w:pStyle w:val="Bulletlevel1"/>
        <w:spacing w:line="360" w:lineRule="auto"/>
      </w:pPr>
      <w:r>
        <w:t xml:space="preserve">Activez le routage SSH. </w:t>
      </w:r>
    </w:p>
    <w:p w14:paraId="74BB1FA0" w14:textId="77777777" w:rsidR="00C87D87" w:rsidRDefault="00C87D87" w:rsidP="00D83196">
      <w:pPr>
        <w:pStyle w:val="Bulletlevel1"/>
        <w:numPr>
          <w:ilvl w:val="1"/>
          <w:numId w:val="1"/>
        </w:numPr>
        <w:spacing w:line="360" w:lineRule="auto"/>
      </w:pPr>
      <w:r>
        <w:t xml:space="preserve">Utilisez </w:t>
      </w:r>
      <w:r w:rsidRPr="00C87D87">
        <w:rPr>
          <w:b/>
        </w:rPr>
        <w:t>security.com</w:t>
      </w:r>
      <w:r>
        <w:t xml:space="preserve"> comme un nom de domaine.</w:t>
      </w:r>
    </w:p>
    <w:p w14:paraId="49B934DC" w14:textId="77777777" w:rsidR="00C87D87" w:rsidRDefault="00C87D87" w:rsidP="00D83196">
      <w:pPr>
        <w:pStyle w:val="Bulletlevel1"/>
        <w:numPr>
          <w:ilvl w:val="1"/>
          <w:numId w:val="1"/>
        </w:numPr>
        <w:spacing w:line="360" w:lineRule="auto"/>
      </w:pPr>
      <w:r>
        <w:t xml:space="preserve">Utilisez un module de </w:t>
      </w:r>
      <w:r w:rsidRPr="000E40C7">
        <w:rPr>
          <w:b/>
        </w:rPr>
        <w:t>1024</w:t>
      </w:r>
      <w:r>
        <w:t>.</w:t>
      </w:r>
    </w:p>
    <w:p w14:paraId="612DBFF3" w14:textId="77777777" w:rsidR="008F0ADF" w:rsidRDefault="008F0ADF" w:rsidP="00D83196">
      <w:pPr>
        <w:pStyle w:val="Bulletlevel1"/>
        <w:spacing w:line="360" w:lineRule="auto"/>
      </w:pPr>
      <w:r>
        <w:t>Les lignes VTY doivent utiliser SSH pour les connexions entrantes.</w:t>
      </w:r>
    </w:p>
    <w:p w14:paraId="3329B9ED" w14:textId="77777777" w:rsidR="008F0ADF" w:rsidRDefault="008F0ADF" w:rsidP="00D83196">
      <w:pPr>
        <w:pStyle w:val="Bulletlevel1"/>
        <w:spacing w:line="360" w:lineRule="auto"/>
      </w:pPr>
      <w:r>
        <w:t>Les lignes VTY doivent utiliser le nom d'utilisateur et le mot de passe qui ont été configurés pour authentifier les connexions.</w:t>
      </w:r>
    </w:p>
    <w:p w14:paraId="62CE7B1C" w14:textId="77777777" w:rsidR="00F77F8B" w:rsidRDefault="00D42524" w:rsidP="00D83196">
      <w:pPr>
        <w:pStyle w:val="Bulletlevel1"/>
        <w:spacing w:line="360" w:lineRule="auto"/>
      </w:pPr>
      <w:r>
        <w:t>Empêcher les tentatives de connexion de force brute en utilisant une commande qui bloque les tentatives de connexion pendant 45 secondes si quelqu'un échoue trois tentatives dans un délai de 100 secondes.</w:t>
      </w:r>
    </w:p>
    <w:p w14:paraId="2655BBFD" w14:textId="77777777" w:rsidR="00D5533F" w:rsidRDefault="00D5533F" w:rsidP="00D83196">
      <w:pPr>
        <w:pStyle w:val="Heading3"/>
        <w:spacing w:line="360" w:lineRule="auto"/>
      </w:pPr>
      <w:r>
        <w:t>La Configuration requise du commutateur:</w:t>
      </w:r>
    </w:p>
    <w:p w14:paraId="42199215" w14:textId="77777777" w:rsidR="00D5533F" w:rsidRDefault="000E40C7" w:rsidP="00D83196">
      <w:pPr>
        <w:pStyle w:val="Bulletlevel1"/>
        <w:spacing w:line="360" w:lineRule="auto"/>
      </w:pPr>
      <w:r>
        <w:rPr>
          <w:u w:val="single"/>
        </w:rPr>
        <w:t>Tous</w:t>
      </w:r>
      <w:r w:rsidR="00111D6A">
        <w:t xml:space="preserve"> les ports de commutateur inutilisés sont administrativement désactivés.</w:t>
      </w:r>
    </w:p>
    <w:p w14:paraId="6A05F9CE" w14:textId="4D8766E5" w:rsidR="00DC31FE" w:rsidRDefault="000E40C7" w:rsidP="00D83196">
      <w:pPr>
        <w:pStyle w:val="Bulletlevel1"/>
        <w:spacing w:line="360" w:lineRule="auto"/>
      </w:pPr>
      <w:r>
        <w:t>L'interface de gestion par défaut SW-1 doit accepter les connexions via le réseau. Utilisez les information répertorié dans la table d'adressage. Le commutateur doit être accessible à partir de réseaux distants.</w:t>
      </w:r>
    </w:p>
    <w:p w14:paraId="4E7CA98C" w14:textId="46C4643F" w:rsidR="006B7E15" w:rsidRDefault="006B7E15" w:rsidP="00D83196">
      <w:pPr>
        <w:pStyle w:val="Bulletlevel1"/>
        <w:spacing w:line="360" w:lineRule="auto"/>
      </w:pPr>
      <w:r>
        <w:t xml:space="preserve">Utilisez </w:t>
      </w:r>
      <w:r w:rsidRPr="000E40C7">
        <w:rPr>
          <w:b/>
        </w:rPr>
        <w:t>@Cons1234!</w:t>
      </w:r>
      <w:r>
        <w:t xml:space="preserve"> comme un mot de passe d'exécution privilégié.</w:t>
      </w:r>
    </w:p>
    <w:p w14:paraId="024D4D4C" w14:textId="7DA062AE" w:rsidR="00ED5549" w:rsidRDefault="00920C61" w:rsidP="00D83196">
      <w:pPr>
        <w:pStyle w:val="Bulletlevel1"/>
        <w:spacing w:line="360" w:lineRule="auto"/>
      </w:pPr>
      <w:r>
        <w:t>Configurer SSH comme on l'a fait pour le routeur.</w:t>
      </w:r>
    </w:p>
    <w:p w14:paraId="6A9B20F1" w14:textId="6E845D15" w:rsidR="000E40C7" w:rsidRDefault="00920C61" w:rsidP="00D83196">
      <w:pPr>
        <w:pStyle w:val="Bulletlevel1"/>
        <w:spacing w:line="360" w:lineRule="auto"/>
      </w:pPr>
      <w:r>
        <w:t xml:space="preserve">Créer un nom d'utilisateur </w:t>
      </w:r>
      <w:r w:rsidR="000E40C7" w:rsidRPr="000E40C7">
        <w:rPr>
          <w:b/>
        </w:rPr>
        <w:t>NetAdmin</w:t>
      </w:r>
      <w:r>
        <w:t xml:space="preserve"> avec le mot de passe secret crypté </w:t>
      </w:r>
      <w:r>
        <w:rPr>
          <w:b/>
        </w:rPr>
        <w:t>LogAdmin! 9</w:t>
      </w:r>
    </w:p>
    <w:p w14:paraId="5C4BB091" w14:textId="4783D190" w:rsidR="000E40C7" w:rsidRDefault="000E40C7" w:rsidP="00D83196">
      <w:pPr>
        <w:pStyle w:val="Bulletlevel1"/>
        <w:spacing w:line="360" w:lineRule="auto"/>
      </w:pPr>
      <w:r>
        <w:t>Les lignes VTY ne doivent pas accepter que les connexions via SSH.</w:t>
      </w:r>
    </w:p>
    <w:p w14:paraId="5EC1948C" w14:textId="77777777" w:rsidR="0078694A" w:rsidRDefault="000E40C7" w:rsidP="00D83196">
      <w:pPr>
        <w:pStyle w:val="Bulletlevel1"/>
        <w:spacing w:line="360" w:lineRule="auto"/>
      </w:pPr>
      <w:r>
        <w:t>Les lignes VTY ne doivent autoriser que le compte d'administrateur réseau pour accéder à l'interface de gestion du commutateur.</w:t>
      </w:r>
    </w:p>
    <w:p w14:paraId="436CB1F3" w14:textId="0EA5DDB2" w:rsidR="0084606F" w:rsidRDefault="0084606F" w:rsidP="00D83196">
      <w:pPr>
        <w:pStyle w:val="Bulletlevel1"/>
        <w:spacing w:line="360" w:lineRule="auto"/>
      </w:pPr>
      <w:r>
        <w:t>Les hôtes des deux réseaux locaux doivent pouvoir envoyer une requête ping vers l'interface de gestion du commutateur.</w:t>
      </w:r>
    </w:p>
    <w:p w14:paraId="0C36B894" w14:textId="6C1523C6" w:rsidR="00B67963" w:rsidRDefault="00B67963" w:rsidP="00D83196">
      <w:pPr>
        <w:pStyle w:val="ConfigWindow"/>
        <w:spacing w:line="360" w:lineRule="auto"/>
      </w:pPr>
      <w:r>
        <w:t>Fin du document</w:t>
      </w:r>
    </w:p>
    <w:p w14:paraId="7F107499" w14:textId="0829C2CF" w:rsidR="00645AE3" w:rsidRPr="00B26C73" w:rsidRDefault="00645AE3" w:rsidP="00D83196">
      <w:pPr>
        <w:pStyle w:val="DevConfigs"/>
        <w:spacing w:line="360" w:lineRule="auto"/>
        <w:rPr>
          <w:rStyle w:val="DevConfigGray"/>
        </w:rPr>
      </w:pPr>
    </w:p>
    <w:sectPr w:rsidR="00645AE3" w:rsidRPr="00B26C73" w:rsidSect="009C3182">
      <w:headerReference w:type="default" r:id="rId9"/>
      <w:footerReference w:type="default" r:id="rId10"/>
      <w:headerReference w:type="first" r:id="rId11"/>
      <w:footerReference w:type="first" r:id="rId12"/>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E2CFE4" w14:textId="77777777" w:rsidR="00B24719" w:rsidRDefault="00B24719" w:rsidP="00710659">
      <w:pPr>
        <w:spacing w:after="0" w:line="240" w:lineRule="auto"/>
      </w:pPr>
      <w:r>
        <w:separator/>
      </w:r>
    </w:p>
    <w:p w14:paraId="534E5C4E" w14:textId="77777777" w:rsidR="00B24719" w:rsidRDefault="00B24719"/>
  </w:endnote>
  <w:endnote w:type="continuationSeparator" w:id="0">
    <w:p w14:paraId="016CC5AD" w14:textId="77777777" w:rsidR="00B24719" w:rsidRDefault="00B24719" w:rsidP="00710659">
      <w:pPr>
        <w:spacing w:after="0" w:line="240" w:lineRule="auto"/>
      </w:pPr>
      <w:r>
        <w:continuationSeparator/>
      </w:r>
    </w:p>
    <w:p w14:paraId="44E81D18" w14:textId="77777777" w:rsidR="00B24719" w:rsidRDefault="00B2471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BD9C88" w14:textId="53649E41" w:rsidR="00926CB2" w:rsidRPr="00882B63" w:rsidRDefault="008E00D5" w:rsidP="000D21FE">
    <w:pPr>
      <w:pStyle w:val="Footer"/>
      <w:rPr>
        <w:szCs w:val="16"/>
      </w:rPr>
    </w:pPr>
    <w:r w:rsidRPr="00B31F19">
      <w:sym w:font="Symbol" w:char="F0E3"/>
    </w:r>
    <w:r>
      <w:t xml:space="preserve"> </w:t>
    </w:r>
    <w:sdt>
      <w:sdtPr>
        <w:alias w:val="Commentaire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2019</w:t>
        </w:r>
      </w:sdtContent>
    </w:sdt>
    <w:r>
      <w:t xml:space="preserve"> -</w:t>
    </w:r>
    <w:del w:id="2" w:author="Rasha Ismail" w:date="2020-06-01T20:46:00Z">
      <w:r w:rsidDel="000D21FE">
        <w:delText xml:space="preserve"> </w:delText>
      </w:r>
      <w:r w:rsidDel="000D21FE">
        <w:fldChar w:fldCharType="begin"/>
      </w:r>
      <w:r w:rsidDel="000D21FE">
        <w:delInstrText xml:space="preserve"> SAVEDATE  \@ "aaaa"  \* MERGEFORMAT </w:delInstrText>
      </w:r>
      <w:r w:rsidDel="000D21FE">
        <w:fldChar w:fldCharType="separate"/>
      </w:r>
    </w:del>
    <w:del w:id="3" w:author="Rasha Ismail" w:date="2020-06-01T20:44:00Z">
      <w:r w:rsidR="004F6631" w:rsidDel="000D21FE">
        <w:rPr>
          <w:noProof/>
        </w:rPr>
        <w:delText>2019</w:delText>
      </w:r>
    </w:del>
    <w:del w:id="4" w:author="Rasha Ismail" w:date="2020-06-01T20:46:00Z">
      <w:r w:rsidDel="000D21FE">
        <w:fldChar w:fldCharType="end"/>
      </w:r>
      <w:r w:rsidDel="000D21FE">
        <w:delText xml:space="preserve"> </w:delText>
      </w:r>
    </w:del>
    <w:r>
      <w:t>Cisco et/ou ses filiales. Tous droits réservés. Document public de Cisco</w:t>
    </w:r>
    <w:r>
      <w:tab/>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D43C09">
      <w:rPr>
        <w:b/>
        <w:noProof/>
        <w:szCs w:val="16"/>
      </w:rPr>
      <w:t>2</w:t>
    </w:r>
    <w:r w:rsidRPr="0090659A">
      <w:rPr>
        <w:b/>
        <w:szCs w:val="16"/>
      </w:rPr>
      <w:fldChar w:fldCharType="end"/>
    </w:r>
    <w:r>
      <w:t xml:space="preserve"> sur </w:t>
    </w:r>
    <w:r w:rsidRPr="0090659A">
      <w:rPr>
        <w:b/>
        <w:szCs w:val="16"/>
      </w:rPr>
      <w:fldChar w:fldCharType="begin"/>
    </w:r>
    <w:r w:rsidRPr="0090659A">
      <w:rPr>
        <w:b/>
        <w:szCs w:val="16"/>
      </w:rPr>
      <w:instrText xml:space="preserve"> NUMPAGES  </w:instrText>
    </w:r>
    <w:r w:rsidRPr="0090659A">
      <w:rPr>
        <w:b/>
        <w:szCs w:val="16"/>
      </w:rPr>
      <w:fldChar w:fldCharType="separate"/>
    </w:r>
    <w:r w:rsidR="00D43C09">
      <w:rPr>
        <w:b/>
        <w:noProof/>
        <w:szCs w:val="16"/>
      </w:rPr>
      <w:t>2</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342798" w14:textId="0DF66DD4" w:rsidR="00882B63" w:rsidRPr="00882B63" w:rsidRDefault="00882B63" w:rsidP="00270073">
    <w:pPr>
      <w:pStyle w:val="Footer"/>
      <w:rPr>
        <w:szCs w:val="16"/>
      </w:rPr>
    </w:pPr>
    <w:r w:rsidRPr="00B31F19">
      <w:sym w:font="Symbol" w:char="F0E3"/>
    </w:r>
    <w:r>
      <w:t xml:space="preserve"> </w:t>
    </w:r>
    <w:sdt>
      <w:sdtPr>
        <w:alias w:val="Commentaire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2019</w:t>
        </w:r>
      </w:sdtContent>
    </w:sdt>
    <w:r>
      <w:t xml:space="preserve"> - Cisco et/ou ses filiales. Tous droits réservés. Document public de Cisco</w:t>
    </w:r>
    <w:r>
      <w:tab/>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D43C09">
      <w:rPr>
        <w:b/>
        <w:noProof/>
        <w:szCs w:val="16"/>
      </w:rPr>
      <w:t>1</w:t>
    </w:r>
    <w:r w:rsidRPr="0090659A">
      <w:rPr>
        <w:b/>
        <w:szCs w:val="16"/>
      </w:rPr>
      <w:fldChar w:fldCharType="end"/>
    </w:r>
    <w:r>
      <w:t xml:space="preserve"> sur </w:t>
    </w:r>
    <w:r w:rsidRPr="0090659A">
      <w:rPr>
        <w:b/>
        <w:szCs w:val="16"/>
      </w:rPr>
      <w:fldChar w:fldCharType="begin"/>
    </w:r>
    <w:r w:rsidRPr="0090659A">
      <w:rPr>
        <w:b/>
        <w:szCs w:val="16"/>
      </w:rPr>
      <w:instrText xml:space="preserve"> NUMPAGES  </w:instrText>
    </w:r>
    <w:r w:rsidRPr="0090659A">
      <w:rPr>
        <w:b/>
        <w:szCs w:val="16"/>
      </w:rPr>
      <w:fldChar w:fldCharType="separate"/>
    </w:r>
    <w:r w:rsidR="00D43C09">
      <w:rPr>
        <w:b/>
        <w:noProof/>
        <w:szCs w:val="16"/>
      </w:rPr>
      <w:t>2</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A2ECF5" w14:textId="77777777" w:rsidR="00B24719" w:rsidRDefault="00B24719" w:rsidP="00710659">
      <w:pPr>
        <w:spacing w:after="0" w:line="240" w:lineRule="auto"/>
      </w:pPr>
      <w:r>
        <w:separator/>
      </w:r>
    </w:p>
    <w:p w14:paraId="50694653" w14:textId="77777777" w:rsidR="00B24719" w:rsidRDefault="00B24719"/>
  </w:footnote>
  <w:footnote w:type="continuationSeparator" w:id="0">
    <w:p w14:paraId="49775DFB" w14:textId="77777777" w:rsidR="00B24719" w:rsidRDefault="00B24719" w:rsidP="00710659">
      <w:pPr>
        <w:spacing w:after="0" w:line="240" w:lineRule="auto"/>
      </w:pPr>
      <w:r>
        <w:continuationSeparator/>
      </w:r>
    </w:p>
    <w:p w14:paraId="035D3A55" w14:textId="77777777" w:rsidR="00B24719" w:rsidRDefault="00B2471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alias w:val="Titre"/>
      <w:tag w:val=""/>
      <w:id w:val="-1711953976"/>
      <w:placeholder>
        <w:docPart w:val="467CFDA3E8844AFDBA2D88AF39ED9BE6"/>
      </w:placeholder>
      <w:dataBinding w:prefixMappings="xmlns:ns0='http://purl.org/dc/elements/1.1/' xmlns:ns1='http://schemas.openxmlformats.org/package/2006/metadata/core-properties' " w:xpath="/ns1:coreProperties[1]/ns0:title[1]" w:storeItemID="{6C3C8BC8-F283-45AE-878A-BAB7291924A1}"/>
      <w:text/>
    </w:sdtPr>
    <w:sdtEndPr/>
    <w:sdtContent>
      <w:p w14:paraId="155475E5" w14:textId="2631A59A" w:rsidR="00926CB2" w:rsidRDefault="00CB6DAA" w:rsidP="008402F2">
        <w:pPr>
          <w:pStyle w:val="PageHead"/>
        </w:pPr>
        <w:r>
          <w:t>Packet Tracer - Sécurisation des périphériques réseau</w:t>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2D2220" w14:textId="77777777" w:rsidR="00926CB2" w:rsidRDefault="00882B63" w:rsidP="006C3FCF">
    <w:pPr>
      <w:ind w:left="-288"/>
    </w:pPr>
    <w:r>
      <w:rPr>
        <w:noProof/>
        <w:lang w:val="en-US"/>
      </w:rPr>
      <w:drawing>
        <wp:inline distT="0" distB="0" distL="0" distR="0" wp14:anchorId="2ABE804E" wp14:editId="694CFC03">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70E4F72"/>
    <w:multiLevelType w:val="hybridMultilevel"/>
    <w:tmpl w:val="F5D215D8"/>
    <w:lvl w:ilvl="0" w:tplc="2C60B186">
      <w:start w:val="1"/>
      <w:numFmt w:val="bullet"/>
      <w:pStyle w:val="Bulletlevel2"/>
      <w:lvlText w:val="o"/>
      <w:lvlJc w:val="left"/>
      <w:pPr>
        <w:ind w:left="108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1DF612DD"/>
    <w:multiLevelType w:val="multilevel"/>
    <w:tmpl w:val="B562103E"/>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ie  %2:"/>
      <w:lvlJc w:val="left"/>
      <w:pPr>
        <w:ind w:left="0" w:firstLine="0"/>
      </w:pPr>
      <w:rPr>
        <w:rFonts w:hint="default"/>
      </w:rPr>
    </w:lvl>
    <w:lvl w:ilvl="2">
      <w:start w:val="1"/>
      <w:numFmt w:val="decimal"/>
      <w:pStyle w:val="Heading3"/>
      <w:suff w:val="space"/>
      <w:lvlText w:val="Étape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21C77B78"/>
    <w:multiLevelType w:val="multilevel"/>
    <w:tmpl w:val="DB06027C"/>
    <w:lvl w:ilvl="0">
      <w:start w:val="1"/>
      <w:numFmt w:val="decimal"/>
      <w:lvlText w:val="Partie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nsid w:val="4BF23836"/>
    <w:multiLevelType w:val="multilevel"/>
    <w:tmpl w:val="BB5A0792"/>
    <w:styleLink w:val="BulletList"/>
    <w:lvl w:ilvl="0">
      <w:start w:val="1"/>
      <w:numFmt w:val="bullet"/>
      <w:pStyle w:val="Bulletlevel1"/>
      <w:lvlText w:val=""/>
      <w:lvlJc w:val="left"/>
      <w:pPr>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5"/>
  </w:num>
  <w:num w:numId="2">
    <w:abstractNumId w:val="3"/>
    <w:lvlOverride w:ilvl="0">
      <w:lvl w:ilvl="0">
        <w:start w:val="1"/>
        <w:numFmt w:val="decimal"/>
        <w:pStyle w:val="Heading1"/>
        <w:suff w:val="space"/>
        <w:lvlText w:val="Partie %1:"/>
        <w:lvlJc w:val="left"/>
        <w:pPr>
          <w:ind w:left="0" w:firstLine="0"/>
        </w:pPr>
        <w:rPr>
          <w:rFonts w:hint="default"/>
        </w:rPr>
      </w:lvl>
    </w:lvlOverride>
    <w:lvlOverride w:ilvl="1">
      <w:lvl w:ilvl="1">
        <w:start w:val="1"/>
        <w:numFmt w:val="decimal"/>
        <w:pStyle w:val="Heading2"/>
        <w:suff w:val="space"/>
        <w:lvlText w:val="Tâche %2 :"/>
        <w:lvlJc w:val="left"/>
        <w:pPr>
          <w:ind w:left="0" w:firstLine="0"/>
        </w:pPr>
        <w:rPr>
          <w:rFonts w:hint="default"/>
        </w:rPr>
      </w:lvl>
    </w:lvlOverride>
    <w:lvlOverride w:ilvl="2">
      <w:lvl w:ilvl="2">
        <w:start w:val="1"/>
        <w:numFmt w:val="decimal"/>
        <w:pStyle w:val="Heading3"/>
        <w:suff w:val="space"/>
        <w:lvlText w:val="Étape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pStyle w:val="Heading1"/>
        <w:suff w:val="space"/>
        <w:lvlText w:val="Partie %1:"/>
        <w:lvlJc w:val="left"/>
        <w:pPr>
          <w:ind w:left="0" w:firstLine="0"/>
        </w:pPr>
        <w:rPr>
          <w:rFonts w:hint="default"/>
        </w:rPr>
      </w:lvl>
    </w:lvlOverride>
    <w:lvlOverride w:ilvl="1">
      <w:startOverride w:val="1"/>
      <w:lvl w:ilvl="1">
        <w:start w:val="1"/>
        <w:numFmt w:val="decimal"/>
        <w:pStyle w:val="Heading2"/>
        <w:suff w:val="space"/>
        <w:lvlText w:val="Tâche %2:"/>
        <w:lvlJc w:val="left"/>
        <w:pPr>
          <w:ind w:left="0" w:firstLine="0"/>
        </w:pPr>
        <w:rPr>
          <w:rFonts w:hint="default"/>
        </w:rPr>
      </w:lvl>
    </w:lvlOverride>
    <w:lvlOverride w:ilvl="2">
      <w:startOverride w:val="1"/>
      <w:lvl w:ilvl="2">
        <w:start w:val="1"/>
        <w:numFmt w:val="decimal"/>
        <w:pStyle w:val="Heading3"/>
        <w:suff w:val="space"/>
        <w:lvlText w:val="Étape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1"/>
  </w:num>
  <w:num w:numId="8">
    <w:abstractNumId w:val="4"/>
    <w:lvlOverride w:ilvl="0">
      <w:lvl w:ilvl="0">
        <w:start w:val="1"/>
        <w:numFmt w:val="decimal"/>
        <w:lvlText w:val="Partie %1:"/>
        <w:lvlJc w:val="left"/>
        <w:pPr>
          <w:tabs>
            <w:tab w:val="num" w:pos="1152"/>
          </w:tabs>
          <w:ind w:left="1152" w:hanging="792"/>
        </w:pPr>
        <w:rPr>
          <w:rFonts w:hint="default"/>
        </w:rPr>
      </w:lvl>
    </w:lvlOverride>
  </w:num>
  <w:num w:numId="9">
    <w:abstractNumId w:val="3"/>
    <w:lvlOverride w:ilvl="2">
      <w:lvl w:ilvl="2">
        <w:start w:val="1"/>
        <w:numFmt w:val="lowerLetter"/>
        <w:pStyle w:val="Heading3"/>
        <w:lvlText w:val="%3."/>
        <w:lvlJc w:val="left"/>
        <w:pPr>
          <w:tabs>
            <w:tab w:val="num" w:pos="720"/>
          </w:tabs>
          <w:ind w:left="720" w:hanging="360"/>
        </w:pPr>
        <w:rPr>
          <w:rFonts w:hint="default"/>
          <w:b w:val="0"/>
        </w:rPr>
      </w:lvl>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trackRevision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03FA"/>
    <w:rsid w:val="00001BDF"/>
    <w:rsid w:val="0000380F"/>
    <w:rsid w:val="00004175"/>
    <w:rsid w:val="000059C9"/>
    <w:rsid w:val="000070B2"/>
    <w:rsid w:val="00007A6C"/>
    <w:rsid w:val="00011687"/>
    <w:rsid w:val="00012C22"/>
    <w:rsid w:val="000160F7"/>
    <w:rsid w:val="00016D5B"/>
    <w:rsid w:val="00016F30"/>
    <w:rsid w:val="0002047C"/>
    <w:rsid w:val="00021B9A"/>
    <w:rsid w:val="000242D6"/>
    <w:rsid w:val="00024EE5"/>
    <w:rsid w:val="0003188B"/>
    <w:rsid w:val="00035C9A"/>
    <w:rsid w:val="00041AF6"/>
    <w:rsid w:val="00044E62"/>
    <w:rsid w:val="00050BA4"/>
    <w:rsid w:val="0005141D"/>
    <w:rsid w:val="00051738"/>
    <w:rsid w:val="0005242B"/>
    <w:rsid w:val="00052548"/>
    <w:rsid w:val="00053426"/>
    <w:rsid w:val="000538D2"/>
    <w:rsid w:val="00060696"/>
    <w:rsid w:val="00062D89"/>
    <w:rsid w:val="00067A67"/>
    <w:rsid w:val="00070C16"/>
    <w:rsid w:val="00075EA9"/>
    <w:rsid w:val="000769CF"/>
    <w:rsid w:val="000815D8"/>
    <w:rsid w:val="00084C99"/>
    <w:rsid w:val="00085CC6"/>
    <w:rsid w:val="000864C0"/>
    <w:rsid w:val="00090C07"/>
    <w:rsid w:val="0009147A"/>
    <w:rsid w:val="00091E8D"/>
    <w:rsid w:val="0009378D"/>
    <w:rsid w:val="00097163"/>
    <w:rsid w:val="000A22C8"/>
    <w:rsid w:val="000B2344"/>
    <w:rsid w:val="000B7DE5"/>
    <w:rsid w:val="000C2118"/>
    <w:rsid w:val="000C6425"/>
    <w:rsid w:val="000C6E6E"/>
    <w:rsid w:val="000C7B7D"/>
    <w:rsid w:val="000D21FE"/>
    <w:rsid w:val="000D55B4"/>
    <w:rsid w:val="000E163D"/>
    <w:rsid w:val="000E40C7"/>
    <w:rsid w:val="000E65F0"/>
    <w:rsid w:val="000F072C"/>
    <w:rsid w:val="000F2074"/>
    <w:rsid w:val="000F31D7"/>
    <w:rsid w:val="000F6743"/>
    <w:rsid w:val="001006C2"/>
    <w:rsid w:val="00101BE8"/>
    <w:rsid w:val="00103401"/>
    <w:rsid w:val="00103A44"/>
    <w:rsid w:val="00103D36"/>
    <w:rsid w:val="0010436E"/>
    <w:rsid w:val="00107B2B"/>
    <w:rsid w:val="00111D6A"/>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57CD9"/>
    <w:rsid w:val="00162105"/>
    <w:rsid w:val="00162EEA"/>
    <w:rsid w:val="00163164"/>
    <w:rsid w:val="00166253"/>
    <w:rsid w:val="00170168"/>
    <w:rsid w:val="001704B7"/>
    <w:rsid w:val="001708A6"/>
    <w:rsid w:val="001710C0"/>
    <w:rsid w:val="00172AFB"/>
    <w:rsid w:val="001772B8"/>
    <w:rsid w:val="00180621"/>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A7210"/>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03FA"/>
    <w:rsid w:val="00201928"/>
    <w:rsid w:val="00203E26"/>
    <w:rsid w:val="0020449C"/>
    <w:rsid w:val="002113B8"/>
    <w:rsid w:val="00215665"/>
    <w:rsid w:val="002163BB"/>
    <w:rsid w:val="0021792C"/>
    <w:rsid w:val="002240AB"/>
    <w:rsid w:val="00225E37"/>
    <w:rsid w:val="00231DCA"/>
    <w:rsid w:val="00242E3A"/>
    <w:rsid w:val="00246492"/>
    <w:rsid w:val="002506CF"/>
    <w:rsid w:val="0025107F"/>
    <w:rsid w:val="00260CD4"/>
    <w:rsid w:val="002639D8"/>
    <w:rsid w:val="00265F77"/>
    <w:rsid w:val="00266C83"/>
    <w:rsid w:val="0027007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0B74"/>
    <w:rsid w:val="002F45FF"/>
    <w:rsid w:val="002F66D3"/>
    <w:rsid w:val="002F6D17"/>
    <w:rsid w:val="002F7899"/>
    <w:rsid w:val="00302887"/>
    <w:rsid w:val="003056EB"/>
    <w:rsid w:val="003071FF"/>
    <w:rsid w:val="00310652"/>
    <w:rsid w:val="00310BDC"/>
    <w:rsid w:val="00311065"/>
    <w:rsid w:val="0031371D"/>
    <w:rsid w:val="0031789F"/>
    <w:rsid w:val="00320788"/>
    <w:rsid w:val="003233A3"/>
    <w:rsid w:val="00334C33"/>
    <w:rsid w:val="0034455D"/>
    <w:rsid w:val="0034604B"/>
    <w:rsid w:val="00346D17"/>
    <w:rsid w:val="00347972"/>
    <w:rsid w:val="0035469B"/>
    <w:rsid w:val="003559CC"/>
    <w:rsid w:val="00355D4B"/>
    <w:rsid w:val="003569D7"/>
    <w:rsid w:val="003608AC"/>
    <w:rsid w:val="00363A23"/>
    <w:rsid w:val="0036440C"/>
    <w:rsid w:val="0036454D"/>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340"/>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5BD"/>
    <w:rsid w:val="00481650"/>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4F6631"/>
    <w:rsid w:val="00504ED4"/>
    <w:rsid w:val="00510639"/>
    <w:rsid w:val="00511791"/>
    <w:rsid w:val="005139BE"/>
    <w:rsid w:val="00514FE2"/>
    <w:rsid w:val="00516142"/>
    <w:rsid w:val="0051681C"/>
    <w:rsid w:val="00520027"/>
    <w:rsid w:val="0052093C"/>
    <w:rsid w:val="00521B31"/>
    <w:rsid w:val="00522469"/>
    <w:rsid w:val="0052400A"/>
    <w:rsid w:val="00536277"/>
    <w:rsid w:val="00536F43"/>
    <w:rsid w:val="0054677C"/>
    <w:rsid w:val="005510BA"/>
    <w:rsid w:val="005538C8"/>
    <w:rsid w:val="00554B4E"/>
    <w:rsid w:val="00556C02"/>
    <w:rsid w:val="00561BB2"/>
    <w:rsid w:val="00563249"/>
    <w:rsid w:val="00570A65"/>
    <w:rsid w:val="00575F55"/>
    <w:rsid w:val="0057607B"/>
    <w:rsid w:val="005762B1"/>
    <w:rsid w:val="00580456"/>
    <w:rsid w:val="00580E73"/>
    <w:rsid w:val="00592329"/>
    <w:rsid w:val="00593386"/>
    <w:rsid w:val="00596998"/>
    <w:rsid w:val="0059790F"/>
    <w:rsid w:val="005A6E62"/>
    <w:rsid w:val="005B2FB3"/>
    <w:rsid w:val="005D2B29"/>
    <w:rsid w:val="005D354A"/>
    <w:rsid w:val="005D3E53"/>
    <w:rsid w:val="005D506C"/>
    <w:rsid w:val="005E3235"/>
    <w:rsid w:val="005E4176"/>
    <w:rsid w:val="005E4876"/>
    <w:rsid w:val="005E65B5"/>
    <w:rsid w:val="005F0301"/>
    <w:rsid w:val="005F1441"/>
    <w:rsid w:val="005F3AE9"/>
    <w:rsid w:val="006007BB"/>
    <w:rsid w:val="00601DC0"/>
    <w:rsid w:val="006034CB"/>
    <w:rsid w:val="00603503"/>
    <w:rsid w:val="00603C52"/>
    <w:rsid w:val="0061045C"/>
    <w:rsid w:val="006131CE"/>
    <w:rsid w:val="0061336B"/>
    <w:rsid w:val="006146B2"/>
    <w:rsid w:val="00617D6E"/>
    <w:rsid w:val="00620ED5"/>
    <w:rsid w:val="00622D61"/>
    <w:rsid w:val="00624198"/>
    <w:rsid w:val="00636C28"/>
    <w:rsid w:val="00641A06"/>
    <w:rsid w:val="006428E5"/>
    <w:rsid w:val="00644958"/>
    <w:rsid w:val="00645AE3"/>
    <w:rsid w:val="00651222"/>
    <w:rsid w:val="006513FB"/>
    <w:rsid w:val="00656EEF"/>
    <w:rsid w:val="006576AF"/>
    <w:rsid w:val="00672919"/>
    <w:rsid w:val="00675CD0"/>
    <w:rsid w:val="00677544"/>
    <w:rsid w:val="00681687"/>
    <w:rsid w:val="00686295"/>
    <w:rsid w:val="00686587"/>
    <w:rsid w:val="006904CF"/>
    <w:rsid w:val="00695EE2"/>
    <w:rsid w:val="0069660B"/>
    <w:rsid w:val="006A1B33"/>
    <w:rsid w:val="006A48F1"/>
    <w:rsid w:val="006A71A3"/>
    <w:rsid w:val="006B03F2"/>
    <w:rsid w:val="006B14C1"/>
    <w:rsid w:val="006B1639"/>
    <w:rsid w:val="006B5CA7"/>
    <w:rsid w:val="006B5E89"/>
    <w:rsid w:val="006B7E15"/>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3D8"/>
    <w:rsid w:val="00755C9B"/>
    <w:rsid w:val="00756850"/>
    <w:rsid w:val="00760FE4"/>
    <w:rsid w:val="007636C2"/>
    <w:rsid w:val="00763D8B"/>
    <w:rsid w:val="007657F6"/>
    <w:rsid w:val="00765E47"/>
    <w:rsid w:val="0077125A"/>
    <w:rsid w:val="0078405B"/>
    <w:rsid w:val="0078694A"/>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2AF9"/>
    <w:rsid w:val="00824295"/>
    <w:rsid w:val="00827A65"/>
    <w:rsid w:val="00830473"/>
    <w:rsid w:val="008313F3"/>
    <w:rsid w:val="008337A0"/>
    <w:rsid w:val="008402F2"/>
    <w:rsid w:val="00840469"/>
    <w:rsid w:val="008405BB"/>
    <w:rsid w:val="0084564F"/>
    <w:rsid w:val="0084606F"/>
    <w:rsid w:val="00846494"/>
    <w:rsid w:val="00847B20"/>
    <w:rsid w:val="008509D3"/>
    <w:rsid w:val="00853418"/>
    <w:rsid w:val="00856EBD"/>
    <w:rsid w:val="00857CF6"/>
    <w:rsid w:val="008610ED"/>
    <w:rsid w:val="00861C6A"/>
    <w:rsid w:val="00865199"/>
    <w:rsid w:val="00867EAF"/>
    <w:rsid w:val="00870763"/>
    <w:rsid w:val="00870E6F"/>
    <w:rsid w:val="008713EA"/>
    <w:rsid w:val="00873C6B"/>
    <w:rsid w:val="00882B63"/>
    <w:rsid w:val="00883500"/>
    <w:rsid w:val="0088426A"/>
    <w:rsid w:val="008852BA"/>
    <w:rsid w:val="00890108"/>
    <w:rsid w:val="00893877"/>
    <w:rsid w:val="0089532C"/>
    <w:rsid w:val="00896165"/>
    <w:rsid w:val="00896681"/>
    <w:rsid w:val="008A2749"/>
    <w:rsid w:val="008A2DCA"/>
    <w:rsid w:val="008A3A90"/>
    <w:rsid w:val="008B06D4"/>
    <w:rsid w:val="008B4F20"/>
    <w:rsid w:val="008B68E7"/>
    <w:rsid w:val="008B7FFD"/>
    <w:rsid w:val="008C286A"/>
    <w:rsid w:val="008C2920"/>
    <w:rsid w:val="008C4307"/>
    <w:rsid w:val="008D23DF"/>
    <w:rsid w:val="008D57CA"/>
    <w:rsid w:val="008D73BF"/>
    <w:rsid w:val="008D7F09"/>
    <w:rsid w:val="008E00D5"/>
    <w:rsid w:val="008E5B64"/>
    <w:rsid w:val="008E7DAA"/>
    <w:rsid w:val="008F0094"/>
    <w:rsid w:val="008F03EF"/>
    <w:rsid w:val="008F0ADF"/>
    <w:rsid w:val="008F340F"/>
    <w:rsid w:val="008F778F"/>
    <w:rsid w:val="00903523"/>
    <w:rsid w:val="00903B91"/>
    <w:rsid w:val="00906281"/>
    <w:rsid w:val="0090659A"/>
    <w:rsid w:val="00911080"/>
    <w:rsid w:val="00912500"/>
    <w:rsid w:val="0091350B"/>
    <w:rsid w:val="00915986"/>
    <w:rsid w:val="00917624"/>
    <w:rsid w:val="00920C61"/>
    <w:rsid w:val="00926CB2"/>
    <w:rsid w:val="00930386"/>
    <w:rsid w:val="009309F5"/>
    <w:rsid w:val="00933237"/>
    <w:rsid w:val="00933F28"/>
    <w:rsid w:val="009400C3"/>
    <w:rsid w:val="00940634"/>
    <w:rsid w:val="009453F7"/>
    <w:rsid w:val="009476C0"/>
    <w:rsid w:val="009513DA"/>
    <w:rsid w:val="0095529C"/>
    <w:rsid w:val="00956DC8"/>
    <w:rsid w:val="00963E34"/>
    <w:rsid w:val="00964DFA"/>
    <w:rsid w:val="00970A69"/>
    <w:rsid w:val="0098155C"/>
    <w:rsid w:val="00983B77"/>
    <w:rsid w:val="00996053"/>
    <w:rsid w:val="009A0B2F"/>
    <w:rsid w:val="009A1CF4"/>
    <w:rsid w:val="009A37D7"/>
    <w:rsid w:val="009A4E17"/>
    <w:rsid w:val="009A6955"/>
    <w:rsid w:val="009B341C"/>
    <w:rsid w:val="009B5317"/>
    <w:rsid w:val="009B5747"/>
    <w:rsid w:val="009C0B81"/>
    <w:rsid w:val="009C3182"/>
    <w:rsid w:val="009D2C27"/>
    <w:rsid w:val="009D503E"/>
    <w:rsid w:val="009D7F7C"/>
    <w:rsid w:val="009E2309"/>
    <w:rsid w:val="009E42B9"/>
    <w:rsid w:val="009E4E17"/>
    <w:rsid w:val="009E54B9"/>
    <w:rsid w:val="009F09A2"/>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5C10"/>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1E7E"/>
    <w:rsid w:val="00AC507D"/>
    <w:rsid w:val="00AC66E4"/>
    <w:rsid w:val="00AD04F2"/>
    <w:rsid w:val="00AD4578"/>
    <w:rsid w:val="00AD68E9"/>
    <w:rsid w:val="00AE56C0"/>
    <w:rsid w:val="00AF7ACC"/>
    <w:rsid w:val="00B00914"/>
    <w:rsid w:val="00B02A8E"/>
    <w:rsid w:val="00B052EE"/>
    <w:rsid w:val="00B06A53"/>
    <w:rsid w:val="00B1081F"/>
    <w:rsid w:val="00B24719"/>
    <w:rsid w:val="00B2496B"/>
    <w:rsid w:val="00B26C73"/>
    <w:rsid w:val="00B27499"/>
    <w:rsid w:val="00B3010D"/>
    <w:rsid w:val="00B35151"/>
    <w:rsid w:val="00B433F2"/>
    <w:rsid w:val="00B458E8"/>
    <w:rsid w:val="00B45F4C"/>
    <w:rsid w:val="00B5397B"/>
    <w:rsid w:val="00B53EE9"/>
    <w:rsid w:val="00B6183E"/>
    <w:rsid w:val="00B62809"/>
    <w:rsid w:val="00B67963"/>
    <w:rsid w:val="00B74716"/>
    <w:rsid w:val="00B7675A"/>
    <w:rsid w:val="00B81898"/>
    <w:rsid w:val="00B82DED"/>
    <w:rsid w:val="00B8606B"/>
    <w:rsid w:val="00B877ED"/>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3528E"/>
    <w:rsid w:val="00C410D9"/>
    <w:rsid w:val="00C44DB7"/>
    <w:rsid w:val="00C44DE6"/>
    <w:rsid w:val="00C4510A"/>
    <w:rsid w:val="00C47F2E"/>
    <w:rsid w:val="00C52BA6"/>
    <w:rsid w:val="00C57A1A"/>
    <w:rsid w:val="00C60BBD"/>
    <w:rsid w:val="00C6258F"/>
    <w:rsid w:val="00C62C41"/>
    <w:rsid w:val="00C63DF6"/>
    <w:rsid w:val="00C63E58"/>
    <w:rsid w:val="00C6495E"/>
    <w:rsid w:val="00C670EE"/>
    <w:rsid w:val="00C67E3B"/>
    <w:rsid w:val="00C71F4C"/>
    <w:rsid w:val="00C73E03"/>
    <w:rsid w:val="00C77B29"/>
    <w:rsid w:val="00C87039"/>
    <w:rsid w:val="00C8718B"/>
    <w:rsid w:val="00C872E4"/>
    <w:rsid w:val="00C878D9"/>
    <w:rsid w:val="00C87D87"/>
    <w:rsid w:val="00C90311"/>
    <w:rsid w:val="00C91C26"/>
    <w:rsid w:val="00CA2BB2"/>
    <w:rsid w:val="00CA73D5"/>
    <w:rsid w:val="00CB205E"/>
    <w:rsid w:val="00CB2FC9"/>
    <w:rsid w:val="00CB5068"/>
    <w:rsid w:val="00CB6DAA"/>
    <w:rsid w:val="00CB7D2B"/>
    <w:rsid w:val="00CC1C87"/>
    <w:rsid w:val="00CC3000"/>
    <w:rsid w:val="00CC4859"/>
    <w:rsid w:val="00CC7A35"/>
    <w:rsid w:val="00CD072A"/>
    <w:rsid w:val="00CD40B1"/>
    <w:rsid w:val="00CD66E5"/>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218F"/>
    <w:rsid w:val="00D2758C"/>
    <w:rsid w:val="00D275CA"/>
    <w:rsid w:val="00D2789B"/>
    <w:rsid w:val="00D345AB"/>
    <w:rsid w:val="00D41566"/>
    <w:rsid w:val="00D42524"/>
    <w:rsid w:val="00D43C09"/>
    <w:rsid w:val="00D452F4"/>
    <w:rsid w:val="00D458EC"/>
    <w:rsid w:val="00D501B0"/>
    <w:rsid w:val="00D52582"/>
    <w:rsid w:val="00D52662"/>
    <w:rsid w:val="00D5533F"/>
    <w:rsid w:val="00D56A0E"/>
    <w:rsid w:val="00D57AD3"/>
    <w:rsid w:val="00D62F25"/>
    <w:rsid w:val="00D635FE"/>
    <w:rsid w:val="00D66A7B"/>
    <w:rsid w:val="00D729DE"/>
    <w:rsid w:val="00D74C06"/>
    <w:rsid w:val="00D75B6A"/>
    <w:rsid w:val="00D778DF"/>
    <w:rsid w:val="00D83196"/>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31FE"/>
    <w:rsid w:val="00DC6050"/>
    <w:rsid w:val="00DC6445"/>
    <w:rsid w:val="00DC6AA3"/>
    <w:rsid w:val="00DD35E1"/>
    <w:rsid w:val="00DD43EA"/>
    <w:rsid w:val="00DE4881"/>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449D0"/>
    <w:rsid w:val="00E44A34"/>
    <w:rsid w:val="00E4506A"/>
    <w:rsid w:val="00E53F99"/>
    <w:rsid w:val="00E56510"/>
    <w:rsid w:val="00E62EA8"/>
    <w:rsid w:val="00E67A6E"/>
    <w:rsid w:val="00E70096"/>
    <w:rsid w:val="00E71B43"/>
    <w:rsid w:val="00E81612"/>
    <w:rsid w:val="00E82BD7"/>
    <w:rsid w:val="00E859E3"/>
    <w:rsid w:val="00E86DE2"/>
    <w:rsid w:val="00E87D18"/>
    <w:rsid w:val="00E87D62"/>
    <w:rsid w:val="00E97333"/>
    <w:rsid w:val="00EA486E"/>
    <w:rsid w:val="00EA4FA3"/>
    <w:rsid w:val="00EB001B"/>
    <w:rsid w:val="00EB044C"/>
    <w:rsid w:val="00EB3082"/>
    <w:rsid w:val="00EB645D"/>
    <w:rsid w:val="00EB6C33"/>
    <w:rsid w:val="00EC6F62"/>
    <w:rsid w:val="00ED2EA2"/>
    <w:rsid w:val="00ED5549"/>
    <w:rsid w:val="00ED6019"/>
    <w:rsid w:val="00ED62B3"/>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23A9"/>
    <w:rsid w:val="00F25ABB"/>
    <w:rsid w:val="00F26F62"/>
    <w:rsid w:val="00F27963"/>
    <w:rsid w:val="00F30103"/>
    <w:rsid w:val="00F30446"/>
    <w:rsid w:val="00F36002"/>
    <w:rsid w:val="00F4135D"/>
    <w:rsid w:val="00F41F1B"/>
    <w:rsid w:val="00F46BD9"/>
    <w:rsid w:val="00F60BE0"/>
    <w:rsid w:val="00F6280E"/>
    <w:rsid w:val="00F638C3"/>
    <w:rsid w:val="00F7050A"/>
    <w:rsid w:val="00F75533"/>
    <w:rsid w:val="00F77F8B"/>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48B"/>
    <w:rsid w:val="00FC48EE"/>
    <w:rsid w:val="00FD1398"/>
    <w:rsid w:val="00FD33AB"/>
    <w:rsid w:val="00FD3BA4"/>
    <w:rsid w:val="00FD4724"/>
    <w:rsid w:val="00FD4A68"/>
    <w:rsid w:val="00FD68ED"/>
    <w:rsid w:val="00FD7E00"/>
    <w:rsid w:val="00FE2824"/>
    <w:rsid w:val="00FE2F0E"/>
    <w:rsid w:val="00FE53F2"/>
    <w:rsid w:val="00FE661F"/>
    <w:rsid w:val="00FF0400"/>
    <w:rsid w:val="00FF3D6B"/>
    <w:rsid w:val="00FF5407"/>
    <w:rsid w:val="00FF58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6B9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Times New Roman"/>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index heading" w:uiPriority="0"/>
    <w:lsdException w:name="caption" w:uiPriority="35" w:qFormat="1"/>
    <w:lsdException w:name="table of figures" w:uiPriority="0"/>
    <w:lsdException w:name="annotation reference" w:uiPriority="0"/>
    <w:lsdException w:name="endnote text" w:uiPriority="0"/>
    <w:lsdException w:name="table of authorities" w:uiPriority="0"/>
    <w:lsdException w:name="macro" w:uiPriority="0"/>
    <w:lsdException w:name="toa heading" w:uiPriority="0"/>
    <w:lsdException w:name="Title" w:semiHidden="0" w:uiPriority="0" w:unhideWhenUsed="0" w:qFormat="1"/>
    <w:lsdException w:name="Default Paragraph Font" w:uiPriority="1"/>
    <w:lsdException w:name="Body Text" w:uiPriority="0"/>
    <w:lsdException w:name="Subtitle" w:uiPriority="11"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Normal Table" w:semiHidden="0" w:unhideWhenUsed="0"/>
    <w:lsdException w:name="annotation subject" w:uiPriority="0"/>
    <w:lsdException w:name="Table Subtle 2" w:semiHidden="0" w:unhideWhenUsed="0"/>
    <w:lsdException w:name="Table Web 3" w:semiHidden="0" w:unhideWhenUsed="0"/>
    <w:lsdException w:name="Balloon Text" w:uiPriority="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A76665"/>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B26C73"/>
    <w:pPr>
      <w:keepNext/>
      <w:keepLines/>
      <w:numPr>
        <w:numId w:val="5"/>
      </w:numPr>
      <w:spacing w:before="240" w:after="120"/>
      <w:outlineLvl w:val="0"/>
    </w:pPr>
    <w:rPr>
      <w:b/>
      <w:bCs/>
      <w:noProof/>
      <w:sz w:val="26"/>
      <w:szCs w:val="26"/>
    </w:rPr>
  </w:style>
  <w:style w:type="paragraph" w:styleId="Heading2">
    <w:name w:val="heading 2"/>
    <w:basedOn w:val="Normal"/>
    <w:next w:val="BodyTextL25"/>
    <w:link w:val="Heading2Char"/>
    <w:autoRedefine/>
    <w:uiPriority w:val="9"/>
    <w:semiHidden/>
    <w:unhideWhenUsed/>
    <w:qFormat/>
    <w:rsid w:val="00A76665"/>
    <w:pPr>
      <w:keepNext/>
      <w:numPr>
        <w:ilvl w:val="1"/>
        <w:numId w:val="5"/>
      </w:numPr>
      <w:spacing w:before="120" w:after="120"/>
      <w:outlineLvl w:val="1"/>
    </w:pPr>
    <w:rPr>
      <w:rFonts w:eastAsia="Times New Roman"/>
      <w:b/>
      <w:bCs/>
      <w:sz w:val="26"/>
      <w:szCs w:val="26"/>
    </w:rPr>
  </w:style>
  <w:style w:type="paragraph" w:styleId="Heading3">
    <w:name w:val="heading 3"/>
    <w:basedOn w:val="Normal"/>
    <w:next w:val="Normal"/>
    <w:link w:val="Heading3Char"/>
    <w:unhideWhenUsed/>
    <w:qFormat/>
    <w:rsid w:val="00A76665"/>
    <w:pPr>
      <w:keepNext/>
      <w:numPr>
        <w:ilvl w:val="2"/>
        <w:numId w:val="5"/>
      </w:numPr>
      <w:spacing w:before="240" w:line="240" w:lineRule="auto"/>
      <w:outlineLvl w:val="2"/>
    </w:pPr>
    <w:rPr>
      <w:rFonts w:eastAsia="Times New Roman"/>
      <w:b/>
      <w:bCs/>
      <w:sz w:val="24"/>
      <w:szCs w:val="26"/>
    </w:rPr>
  </w:style>
  <w:style w:type="paragraph" w:styleId="Heading4">
    <w:name w:val="heading 4"/>
    <w:basedOn w:val="BodyTextL25"/>
    <w:next w:val="BodyTextL25"/>
    <w:link w:val="Heading4Char"/>
    <w:unhideWhenUsed/>
    <w:qFormat/>
    <w:rsid w:val="00075EA9"/>
    <w:pPr>
      <w:keepNext/>
      <w:ind w:left="720"/>
      <w:outlineLvl w:val="3"/>
    </w:pPr>
    <w:rPr>
      <w:rFonts w:eastAsia="Times New Roman"/>
      <w:bCs/>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B26C73"/>
    <w:rPr>
      <w:b/>
      <w:bCs/>
      <w:noProof/>
      <w:sz w:val="26"/>
      <w:szCs w:val="26"/>
    </w:rPr>
  </w:style>
  <w:style w:type="character" w:customStyle="1" w:styleId="Heading2Char">
    <w:name w:val="Heading 2 Char"/>
    <w:link w:val="Heading2"/>
    <w:uiPriority w:val="9"/>
    <w:semiHidden/>
    <w:rsid w:val="000C6425"/>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4F6631"/>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5F1441"/>
    <w:pPr>
      <w:numPr>
        <w:numId w:val="1"/>
      </w:numPr>
    </w:pPr>
  </w:style>
  <w:style w:type="paragraph" w:customStyle="1" w:styleId="Bulletlevel2">
    <w:name w:val="Bullet level 2"/>
    <w:basedOn w:val="BodyTextL25"/>
    <w:qFormat/>
    <w:rsid w:val="005F1441"/>
    <w:pPr>
      <w:numPr>
        <w:numId w:val="7"/>
      </w:numPr>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03188B"/>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075EA9"/>
    <w:rPr>
      <w:rFonts w:eastAsia="Times New Roman"/>
      <w:bCs/>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0C6425"/>
    <w:rPr>
      <w:rFonts w:eastAsia="Times New Roman"/>
      <w:b/>
      <w:bCs/>
      <w:sz w:val="24"/>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fr-FR"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styleId="Revision">
    <w:name w:val="Revision"/>
    <w:hidden/>
    <w:uiPriority w:val="99"/>
    <w:semiHidden/>
    <w:rsid w:val="008D57CA"/>
    <w:rPr>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Times New Roman"/>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index heading" w:uiPriority="0"/>
    <w:lsdException w:name="caption" w:uiPriority="35" w:qFormat="1"/>
    <w:lsdException w:name="table of figures" w:uiPriority="0"/>
    <w:lsdException w:name="annotation reference" w:uiPriority="0"/>
    <w:lsdException w:name="endnote text" w:uiPriority="0"/>
    <w:lsdException w:name="table of authorities" w:uiPriority="0"/>
    <w:lsdException w:name="macro" w:uiPriority="0"/>
    <w:lsdException w:name="toa heading" w:uiPriority="0"/>
    <w:lsdException w:name="Title" w:semiHidden="0" w:uiPriority="0" w:unhideWhenUsed="0" w:qFormat="1"/>
    <w:lsdException w:name="Default Paragraph Font" w:uiPriority="1"/>
    <w:lsdException w:name="Body Text" w:uiPriority="0"/>
    <w:lsdException w:name="Subtitle" w:uiPriority="11"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Normal Table" w:semiHidden="0" w:unhideWhenUsed="0"/>
    <w:lsdException w:name="annotation subject" w:uiPriority="0"/>
    <w:lsdException w:name="Table Subtle 2" w:semiHidden="0" w:unhideWhenUsed="0"/>
    <w:lsdException w:name="Table Web 3" w:semiHidden="0" w:unhideWhenUsed="0"/>
    <w:lsdException w:name="Balloon Text" w:uiPriority="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A76665"/>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B26C73"/>
    <w:pPr>
      <w:keepNext/>
      <w:keepLines/>
      <w:numPr>
        <w:numId w:val="5"/>
      </w:numPr>
      <w:spacing w:before="240" w:after="120"/>
      <w:outlineLvl w:val="0"/>
    </w:pPr>
    <w:rPr>
      <w:b/>
      <w:bCs/>
      <w:noProof/>
      <w:sz w:val="26"/>
      <w:szCs w:val="26"/>
    </w:rPr>
  </w:style>
  <w:style w:type="paragraph" w:styleId="Heading2">
    <w:name w:val="heading 2"/>
    <w:basedOn w:val="Normal"/>
    <w:next w:val="BodyTextL25"/>
    <w:link w:val="Heading2Char"/>
    <w:autoRedefine/>
    <w:uiPriority w:val="9"/>
    <w:semiHidden/>
    <w:unhideWhenUsed/>
    <w:qFormat/>
    <w:rsid w:val="00A76665"/>
    <w:pPr>
      <w:keepNext/>
      <w:numPr>
        <w:ilvl w:val="1"/>
        <w:numId w:val="5"/>
      </w:numPr>
      <w:spacing w:before="120" w:after="120"/>
      <w:outlineLvl w:val="1"/>
    </w:pPr>
    <w:rPr>
      <w:rFonts w:eastAsia="Times New Roman"/>
      <w:b/>
      <w:bCs/>
      <w:sz w:val="26"/>
      <w:szCs w:val="26"/>
    </w:rPr>
  </w:style>
  <w:style w:type="paragraph" w:styleId="Heading3">
    <w:name w:val="heading 3"/>
    <w:basedOn w:val="Normal"/>
    <w:next w:val="Normal"/>
    <w:link w:val="Heading3Char"/>
    <w:unhideWhenUsed/>
    <w:qFormat/>
    <w:rsid w:val="00A76665"/>
    <w:pPr>
      <w:keepNext/>
      <w:numPr>
        <w:ilvl w:val="2"/>
        <w:numId w:val="5"/>
      </w:numPr>
      <w:spacing w:before="240" w:line="240" w:lineRule="auto"/>
      <w:outlineLvl w:val="2"/>
    </w:pPr>
    <w:rPr>
      <w:rFonts w:eastAsia="Times New Roman"/>
      <w:b/>
      <w:bCs/>
      <w:sz w:val="24"/>
      <w:szCs w:val="26"/>
    </w:rPr>
  </w:style>
  <w:style w:type="paragraph" w:styleId="Heading4">
    <w:name w:val="heading 4"/>
    <w:basedOn w:val="BodyTextL25"/>
    <w:next w:val="BodyTextL25"/>
    <w:link w:val="Heading4Char"/>
    <w:unhideWhenUsed/>
    <w:qFormat/>
    <w:rsid w:val="00075EA9"/>
    <w:pPr>
      <w:keepNext/>
      <w:ind w:left="720"/>
      <w:outlineLvl w:val="3"/>
    </w:pPr>
    <w:rPr>
      <w:rFonts w:eastAsia="Times New Roman"/>
      <w:bCs/>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B26C73"/>
    <w:rPr>
      <w:b/>
      <w:bCs/>
      <w:noProof/>
      <w:sz w:val="26"/>
      <w:szCs w:val="26"/>
    </w:rPr>
  </w:style>
  <w:style w:type="character" w:customStyle="1" w:styleId="Heading2Char">
    <w:name w:val="Heading 2 Char"/>
    <w:link w:val="Heading2"/>
    <w:uiPriority w:val="9"/>
    <w:semiHidden/>
    <w:rsid w:val="000C6425"/>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4F6631"/>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5F1441"/>
    <w:pPr>
      <w:numPr>
        <w:numId w:val="1"/>
      </w:numPr>
    </w:pPr>
  </w:style>
  <w:style w:type="paragraph" w:customStyle="1" w:styleId="Bulletlevel2">
    <w:name w:val="Bullet level 2"/>
    <w:basedOn w:val="BodyTextL25"/>
    <w:qFormat/>
    <w:rsid w:val="005F1441"/>
    <w:pPr>
      <w:numPr>
        <w:numId w:val="7"/>
      </w:numPr>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03188B"/>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075EA9"/>
    <w:rPr>
      <w:rFonts w:eastAsia="Times New Roman"/>
      <w:bCs/>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0C6425"/>
    <w:rPr>
      <w:rFonts w:eastAsia="Times New Roman"/>
      <w:b/>
      <w:bCs/>
      <w:sz w:val="24"/>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fr-FR"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styleId="Revision">
    <w:name w:val="Revision"/>
    <w:hidden/>
    <w:uiPriority w:val="99"/>
    <w:semiHidden/>
    <w:rsid w:val="008D57CA"/>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benson\Documents\CCNA%207.0\Lab_Template%20-%20ILM_2019_Accessibility%20-%20NO%20CONTE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67CFDA3E8844AFDBA2D88AF39ED9BE6"/>
        <w:category>
          <w:name w:val="General"/>
          <w:gallery w:val="placeholder"/>
        </w:category>
        <w:types>
          <w:type w:val="bbPlcHdr"/>
        </w:types>
        <w:behaviors>
          <w:behavior w:val="content"/>
        </w:behaviors>
        <w:guid w:val="{70142EA7-0FAA-4412-BB07-D8E7CA0D515F}"/>
      </w:docPartPr>
      <w:docPartBody>
        <w:p w:rsidR="00CD10C0" w:rsidRDefault="0071351B">
          <w:pPr>
            <w:pStyle w:val="467CFDA3E8844AFDBA2D88AF39ED9BE6"/>
          </w:pPr>
          <w:r>
            <w:rPr>
              <w:rStyle w:val="PlaceholderText"/>
              <w:lang w:val="fr-FR"/>
            </w:rPr>
            <w:t>[Titre]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351B"/>
    <w:rsid w:val="00103F40"/>
    <w:rsid w:val="001D37BF"/>
    <w:rsid w:val="00356AF9"/>
    <w:rsid w:val="003E115C"/>
    <w:rsid w:val="0050440D"/>
    <w:rsid w:val="0071351B"/>
    <w:rsid w:val="00B07C5D"/>
    <w:rsid w:val="00CA51DF"/>
    <w:rsid w:val="00CD10C0"/>
    <w:rsid w:val="00E60784"/>
    <w:rsid w:val="00E82EE4"/>
    <w:rsid w:val="00EF58E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67CFDA3E8844AFDBA2D88AF39ED9BE6">
    <w:name w:val="467CFDA3E8844AFDBA2D88AF39ED9BE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67CFDA3E8844AFDBA2D88AF39ED9BE6">
    <w:name w:val="467CFDA3E8844AFDBA2D88AF39ED9BE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C5D2366-BA19-4227-A922-35227ED9B2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 - NO CONTENT</Template>
  <TotalTime>2</TotalTime>
  <Pages>2</Pages>
  <Words>454</Words>
  <Characters>2594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Packet Tracer - Sécurisation des périphériques réseau</vt:lpstr>
    </vt:vector>
  </TitlesOfParts>
  <Company>Cisco Systems, Inc.</Company>
  <LinksUpToDate>false</LinksUpToDate>
  <CharactersWithSpaces>3042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Sécurisation des périphériques réseau</dc:title>
  <dc:creator>Martin Benson</dc:creator>
  <dc:description>2019</dc:description>
  <cp:lastModifiedBy>Rasha Ismail</cp:lastModifiedBy>
  <cp:revision>7</cp:revision>
  <cp:lastPrinted>2020-06-06T16:01:00Z</cp:lastPrinted>
  <dcterms:created xsi:type="dcterms:W3CDTF">2020-06-01T18:49:00Z</dcterms:created>
  <dcterms:modified xsi:type="dcterms:W3CDTF">2020-06-06T16:01:00Z</dcterms:modified>
</cp:coreProperties>
</file>